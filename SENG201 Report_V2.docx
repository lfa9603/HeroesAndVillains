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7365E" w14:textId="77777777" w:rsidR="00291A76" w:rsidRDefault="00374E3D" w:rsidP="00374E3D">
      <w:pPr>
        <w:pStyle w:val="Title"/>
        <w:rPr>
          <w:sz w:val="48"/>
          <w:szCs w:val="48"/>
        </w:rPr>
      </w:pPr>
      <w:r w:rsidRPr="00374E3D">
        <w:rPr>
          <w:sz w:val="48"/>
          <w:szCs w:val="48"/>
        </w:rPr>
        <w:t xml:space="preserve">SENG201 </w:t>
      </w:r>
      <w:r>
        <w:rPr>
          <w:sz w:val="48"/>
          <w:szCs w:val="48"/>
        </w:rPr>
        <w:t>Project Report</w:t>
      </w:r>
    </w:p>
    <w:p w14:paraId="79DD6466" w14:textId="77777777" w:rsidR="00E96DFB" w:rsidRPr="001E4261" w:rsidRDefault="00E96DFB" w:rsidP="001E4261"/>
    <w:p w14:paraId="3D619C5C" w14:textId="77777777" w:rsidR="00374E3D" w:rsidRDefault="00374E3D" w:rsidP="00374E3D">
      <w:pPr>
        <w:rPr>
          <w:highlight w:val="yellow"/>
        </w:rPr>
      </w:pPr>
      <w:r>
        <w:t xml:space="preserve">Authors: Lorenzo Fasano </w:t>
      </w:r>
      <w:r w:rsidRPr="001E4261">
        <w:t>(Student ID:</w:t>
      </w:r>
      <w:r w:rsidR="001E4261" w:rsidRPr="001E4261">
        <w:t xml:space="preserve"> 34853558</w:t>
      </w:r>
      <w:r w:rsidRPr="001E4261">
        <w:t>)</w:t>
      </w:r>
      <w:r>
        <w:t xml:space="preserve"> and Jay Hamilton </w:t>
      </w:r>
      <w:r w:rsidRPr="001E4261">
        <w:t>(Student ID:</w:t>
      </w:r>
      <w:r w:rsidR="00502268" w:rsidRPr="001E4261">
        <w:t xml:space="preserve"> 84258116</w:t>
      </w:r>
      <w:r w:rsidRPr="001E4261">
        <w:t>).</w:t>
      </w:r>
    </w:p>
    <w:p w14:paraId="64B84046" w14:textId="77777777" w:rsidR="00374E3D" w:rsidRDefault="00374E3D" w:rsidP="00374E3D"/>
    <w:p w14:paraId="0B86A8E1" w14:textId="77777777" w:rsidR="003A7F5C" w:rsidRDefault="003A7F5C" w:rsidP="00374E3D">
      <w:r>
        <w:t xml:space="preserve">This report </w:t>
      </w:r>
      <w:r w:rsidR="00502268">
        <w:t>highlights</w:t>
      </w:r>
      <w:r>
        <w:t xml:space="preserve"> the structure, testing</w:t>
      </w:r>
      <w:r w:rsidR="00502268">
        <w:t xml:space="preserve">, </w:t>
      </w:r>
      <w:r>
        <w:t xml:space="preserve">strengths and weaknesses of the application </w:t>
      </w:r>
      <w:proofErr w:type="spellStart"/>
      <w:r>
        <w:t>HeroesAndVillains</w:t>
      </w:r>
      <w:proofErr w:type="spellEnd"/>
      <w:ins w:id="0" w:author="Lorenzo Fasano" w:date="2018-05-25T10:59:00Z">
        <w:r w:rsidR="001E4261">
          <w:t xml:space="preserve"> created by Lorenzo Fasano and Jay Hamilton</w:t>
        </w:r>
      </w:ins>
      <w:r>
        <w:t>.</w:t>
      </w:r>
    </w:p>
    <w:p w14:paraId="48098559" w14:textId="4025E1FC" w:rsidR="003A7F5C" w:rsidRDefault="00502268" w:rsidP="00374E3D">
      <w:r>
        <w:t>The focus of this project</w:t>
      </w:r>
      <w:r w:rsidR="003A7F5C">
        <w:t xml:space="preserve"> has been to </w:t>
      </w:r>
      <w:r>
        <w:t>implement the basic design princip</w:t>
      </w:r>
      <w:r w:rsidR="00E96DFB">
        <w:t>les</w:t>
      </w:r>
      <w:r>
        <w:t xml:space="preserve"> of </w:t>
      </w:r>
      <w:r w:rsidR="008E7FE9">
        <w:t xml:space="preserve">Object Oriented </w:t>
      </w:r>
      <w:r>
        <w:t xml:space="preserve">programming </w:t>
      </w:r>
      <w:r w:rsidR="00E96DFB">
        <w:t xml:space="preserve">using </w:t>
      </w:r>
      <w:r>
        <w:t xml:space="preserve">Java to familiarise ourselves with the </w:t>
      </w:r>
      <w:del w:id="1" w:author="Jay Hamilton" w:date="2018-05-25T14:27:00Z">
        <w:r w:rsidR="003A7F5C" w:rsidDel="00E63775">
          <w:delText xml:space="preserve"> </w:delText>
        </w:r>
      </w:del>
      <w:r w:rsidR="003A7F5C">
        <w:t xml:space="preserve">Java API and to develop </w:t>
      </w:r>
      <w:del w:id="2" w:author="Lorenzo Fasano" w:date="2018-05-25T10:59:00Z">
        <w:r w:rsidR="00E96DFB" w:rsidDel="001E4261">
          <w:delText xml:space="preserve">methods </w:delText>
        </w:r>
        <w:r w:rsidR="003A7F5C" w:rsidDel="001E4261">
          <w:delText>of collaborati</w:delText>
        </w:r>
      </w:del>
      <w:ins w:id="3" w:author="Lorenzo Fasano" w:date="2018-05-25T10:59:00Z">
        <w:r w:rsidR="001E4261">
          <w:t xml:space="preserve">collaboration skills </w:t>
        </w:r>
      </w:ins>
      <w:del w:id="4" w:author="Lorenzo Fasano" w:date="2018-05-25T10:59:00Z">
        <w:r w:rsidR="003A7F5C" w:rsidDel="001E4261">
          <w:delText>ng</w:delText>
        </w:r>
      </w:del>
      <w:r w:rsidR="003A7F5C">
        <w:t xml:space="preserve"> on</w:t>
      </w:r>
      <w:ins w:id="5" w:author="Jay Hamilton" w:date="2018-05-25T14:05:00Z">
        <w:r w:rsidR="0098376B">
          <w:t xml:space="preserve"> a</w:t>
        </w:r>
      </w:ins>
      <w:r w:rsidR="003A7F5C">
        <w:t xml:space="preserve"> </w:t>
      </w:r>
      <w:del w:id="6" w:author="Lorenzo Fasano" w:date="2018-05-25T10:59:00Z">
        <w:r w:rsidR="003A7F5C" w:rsidDel="001E4261">
          <w:delText xml:space="preserve">a </w:delText>
        </w:r>
        <w:r w:rsidDel="001E4261">
          <w:delText xml:space="preserve">small scale </w:delText>
        </w:r>
      </w:del>
      <w:r>
        <w:t xml:space="preserve">software </w:t>
      </w:r>
      <w:ins w:id="7" w:author="Lorenzo Fasano" w:date="2018-05-25T11:00:00Z">
        <w:r w:rsidR="001E4261">
          <w:t xml:space="preserve">development </w:t>
        </w:r>
      </w:ins>
      <w:r w:rsidR="003A7F5C">
        <w:t>project</w:t>
      </w:r>
      <w:ins w:id="8" w:author="Lorenzo Fasano" w:date="2018-05-25T11:00:00Z">
        <w:r w:rsidR="001E4261">
          <w:t>s</w:t>
        </w:r>
      </w:ins>
      <w:r w:rsidR="003A7F5C">
        <w:t>.</w:t>
      </w:r>
      <w:bookmarkStart w:id="9" w:name="_GoBack"/>
      <w:bookmarkEnd w:id="9"/>
    </w:p>
    <w:p w14:paraId="304D775B" w14:textId="77777777" w:rsidR="001E4261" w:rsidDel="001E4261" w:rsidRDefault="003A7F5C" w:rsidP="00374E3D">
      <w:pPr>
        <w:rPr>
          <w:del w:id="10" w:author="Lorenzo Fasano" w:date="2018-05-25T11:05:00Z"/>
        </w:rPr>
      </w:pPr>
      <w:r>
        <w:t xml:space="preserve">The project </w:t>
      </w:r>
      <w:r w:rsidR="006C0197">
        <w:t>contains</w:t>
      </w:r>
      <w:r>
        <w:t xml:space="preserve"> </w:t>
      </w:r>
      <w:r w:rsidR="004D7F60">
        <w:t>81</w:t>
      </w:r>
      <w:r>
        <w:t xml:space="preserve"> Java classes </w:t>
      </w:r>
      <w:r w:rsidR="00E96DFB">
        <w:t xml:space="preserve">which </w:t>
      </w:r>
      <w:r w:rsidR="00312292">
        <w:t>creat</w:t>
      </w:r>
      <w:r w:rsidR="00E96DFB">
        <w:t>e</w:t>
      </w:r>
      <w:r w:rsidR="00312292">
        <w:t xml:space="preserve"> </w:t>
      </w:r>
      <w:r>
        <w:t>flexible</w:t>
      </w:r>
      <w:r w:rsidR="00312292">
        <w:t xml:space="preserve">, modular and maintainable </w:t>
      </w:r>
      <w:r w:rsidR="007451D3">
        <w:t>code. The main classes present in this project are Character.java, Collectable.java</w:t>
      </w:r>
      <w:r w:rsidR="00312292">
        <w:t xml:space="preserve">, </w:t>
      </w:r>
      <w:proofErr w:type="spellStart"/>
      <w:r w:rsidR="00312292">
        <w:t>Minigame.Java</w:t>
      </w:r>
      <w:proofErr w:type="spellEnd"/>
      <w:r w:rsidR="00312292">
        <w:t xml:space="preserve"> </w:t>
      </w:r>
      <w:r w:rsidR="007451D3">
        <w:t>and Building.java</w:t>
      </w:r>
      <w:r w:rsidR="00E96DFB">
        <w:t>.</w:t>
      </w:r>
      <w:r w:rsidR="007451D3">
        <w:t xml:space="preserve"> </w:t>
      </w:r>
      <w:r w:rsidR="00E96DFB">
        <w:t>T</w:t>
      </w:r>
      <w:r w:rsidR="007451D3">
        <w:t xml:space="preserve">hese </w:t>
      </w:r>
      <w:r w:rsidR="00312292">
        <w:t xml:space="preserve">four </w:t>
      </w:r>
      <w:r w:rsidR="007451D3">
        <w:t xml:space="preserve">abstract </w:t>
      </w:r>
      <w:r w:rsidR="006C0197">
        <w:t xml:space="preserve">classes </w:t>
      </w:r>
      <w:r w:rsidR="00E96DFB">
        <w:t xml:space="preserve">form </w:t>
      </w:r>
      <w:r w:rsidR="006C0197">
        <w:t>the backbone of the</w:t>
      </w:r>
      <w:r w:rsidR="007451D3">
        <w:t xml:space="preserve"> project </w:t>
      </w:r>
      <w:r w:rsidR="007451D3" w:rsidRPr="006C0197">
        <w:t xml:space="preserve">structure and characterise </w:t>
      </w:r>
      <w:r w:rsidR="00312292">
        <w:t>the</w:t>
      </w:r>
      <w:r w:rsidR="007451D3" w:rsidRPr="006C0197">
        <w:t xml:space="preserve"> expected behaviour in the</w:t>
      </w:r>
      <w:r w:rsidR="007451D3">
        <w:t xml:space="preserve"> child classes. </w:t>
      </w:r>
      <w:r w:rsidR="00312292">
        <w:t xml:space="preserve">Most of the remaining classes such as </w:t>
      </w:r>
      <w:r w:rsidR="007451D3">
        <w:t>Hero, Villain, Hospital,</w:t>
      </w:r>
      <w:r w:rsidR="00312292">
        <w:t xml:space="preserve"> </w:t>
      </w:r>
      <w:proofErr w:type="spellStart"/>
      <w:r w:rsidR="00312292">
        <w:t>RockPaperScissors</w:t>
      </w:r>
      <w:proofErr w:type="spellEnd"/>
      <w:r w:rsidR="00312292">
        <w:t>,</w:t>
      </w:r>
      <w:r w:rsidR="007451D3">
        <w:t xml:space="preserve"> </w:t>
      </w:r>
      <w:proofErr w:type="spellStart"/>
      <w:r w:rsidR="007451D3">
        <w:t>HealingItem</w:t>
      </w:r>
      <w:proofErr w:type="spellEnd"/>
      <w:r w:rsidR="007451D3">
        <w:t xml:space="preserve">, </w:t>
      </w:r>
      <w:r w:rsidR="00312292">
        <w:t xml:space="preserve">and </w:t>
      </w:r>
      <w:r w:rsidR="007451D3">
        <w:t>Armo</w:t>
      </w:r>
      <w:r w:rsidR="00312292">
        <w:t>r</w:t>
      </w:r>
      <w:r w:rsidR="007451D3">
        <w:t xml:space="preserve"> extend one of the </w:t>
      </w:r>
      <w:r w:rsidR="00312292">
        <w:t xml:space="preserve">four </w:t>
      </w:r>
      <w:r w:rsidR="007451D3">
        <w:t>initial classes</w:t>
      </w:r>
      <w:r w:rsidR="00E96DFB">
        <w:t>. Please refer to the UML diagram for the complete list of these classes.</w:t>
      </w:r>
      <w:ins w:id="11" w:author="Lorenzo Fasano" w:date="2018-05-25T11:15:00Z">
        <w:r w:rsidR="001E4261">
          <w:t xml:space="preserve"> </w:t>
        </w:r>
      </w:ins>
    </w:p>
    <w:p w14:paraId="26E8B79A" w14:textId="78297FA1" w:rsidR="001E4261" w:rsidRDefault="00312292" w:rsidP="00374E3D">
      <w:pPr>
        <w:rPr>
          <w:ins w:id="12" w:author="Lorenzo Fasano" w:date="2018-05-25T11:06:00Z"/>
        </w:rPr>
      </w:pPr>
      <w:r>
        <w:t>In the core structure of</w:t>
      </w:r>
      <w:r w:rsidR="007451D3">
        <w:t xml:space="preserve"> th</w:t>
      </w:r>
      <w:r>
        <w:t xml:space="preserve">e </w:t>
      </w:r>
      <w:r w:rsidR="007451D3">
        <w:t>project the use of</w:t>
      </w:r>
      <w:ins w:id="13" w:author="Lorenzo Fasano" w:date="2018-05-25T11:01:00Z">
        <w:r w:rsidR="001E4261">
          <w:rPr>
            <w:u w:val="single"/>
          </w:rPr>
          <w:t xml:space="preserve"> </w:t>
        </w:r>
        <w:proofErr w:type="spellStart"/>
        <w:r w:rsidR="001E4261">
          <w:rPr>
            <w:u w:val="single"/>
          </w:rPr>
          <w:t>Enum</w:t>
        </w:r>
        <w:proofErr w:type="spellEnd"/>
        <w:r w:rsidR="001E4261">
          <w:rPr>
            <w:u w:val="single"/>
          </w:rPr>
          <w:t xml:space="preserve"> types </w:t>
        </w:r>
      </w:ins>
      <w:del w:id="14" w:author="Lorenzo Fasano" w:date="2018-05-25T11:01:00Z">
        <w:r w:rsidR="007451D3" w:rsidRPr="007451D3" w:rsidDel="001E4261">
          <w:rPr>
            <w:u w:val="single"/>
          </w:rPr>
          <w:delText xml:space="preserve"> </w:delText>
        </w:r>
        <w:r w:rsidR="006C0197" w:rsidRPr="007451D3" w:rsidDel="001E4261">
          <w:rPr>
            <w:u w:val="single"/>
          </w:rPr>
          <w:delText>enumerations</w:delText>
        </w:r>
        <w:r w:rsidR="007451D3" w:rsidDel="001E4261">
          <w:delText xml:space="preserve"> </w:delText>
        </w:r>
      </w:del>
      <w:r w:rsidR="007451D3">
        <w:t xml:space="preserve">was fundamental </w:t>
      </w:r>
      <w:r w:rsidR="00E96DFB">
        <w:t>for</w:t>
      </w:r>
      <w:r w:rsidR="006C0197">
        <w:t xml:space="preserve"> stor</w:t>
      </w:r>
      <w:r>
        <w:t>ing</w:t>
      </w:r>
      <w:r w:rsidR="006C0197">
        <w:t xml:space="preserve"> and distinguish</w:t>
      </w:r>
      <w:r>
        <w:t>ing</w:t>
      </w:r>
      <w:r w:rsidR="006C0197">
        <w:t xml:space="preserve"> </w:t>
      </w:r>
      <w:r>
        <w:t xml:space="preserve">between </w:t>
      </w:r>
      <w:r w:rsidR="006C0197">
        <w:t xml:space="preserve">objects of the classes that implement Character.java, Building.java or Collectable.java. </w:t>
      </w:r>
      <w:proofErr w:type="gramStart"/>
      <w:r w:rsidR="00312CED">
        <w:t>In order to</w:t>
      </w:r>
      <w:proofErr w:type="gramEnd"/>
      <w:r w:rsidR="00312CED">
        <w:t xml:space="preserve"> implement the ability to</w:t>
      </w:r>
      <w:r w:rsidR="006C0197">
        <w:t xml:space="preserve"> store </w:t>
      </w:r>
      <w:ins w:id="15" w:author="Jay Hamilton" w:date="2018-05-25T14:08:00Z">
        <w:r w:rsidR="0098376B">
          <w:t xml:space="preserve">collectable </w:t>
        </w:r>
      </w:ins>
      <w:r w:rsidR="006C0197">
        <w:t>objects in the Shop</w:t>
      </w:r>
      <w:del w:id="16" w:author="Jay Hamilton" w:date="2018-05-25T14:07:00Z">
        <w:r w:rsidR="00312CED" w:rsidDel="0098376B">
          <w:delText xml:space="preserve"> inventory</w:delText>
        </w:r>
      </w:del>
      <w:ins w:id="17" w:author="Lorenzo Fasano" w:date="2018-05-25T11:02:00Z">
        <w:del w:id="18" w:author="Jay Hamilton" w:date="2018-05-25T14:07:00Z">
          <w:r w:rsidR="001E4261" w:rsidDel="0098376B">
            <w:delText>,</w:delText>
          </w:r>
        </w:del>
      </w:ins>
      <w:del w:id="19" w:author="Jay Hamilton" w:date="2018-05-25T14:07:00Z">
        <w:r w:rsidR="00312CED" w:rsidDel="0098376B">
          <w:delText xml:space="preserve"> or</w:delText>
        </w:r>
        <w:r w:rsidR="006C0197" w:rsidDel="0098376B">
          <w:delText xml:space="preserve"> in the HeroesSquad backPack </w:delText>
        </w:r>
      </w:del>
      <w:ins w:id="20" w:author="Lorenzo Fasano" w:date="2018-05-25T11:02:00Z">
        <w:del w:id="21" w:author="Jay Hamilton" w:date="2018-05-25T14:07:00Z">
          <w:r w:rsidR="001E4261" w:rsidDel="0098376B">
            <w:delText xml:space="preserve"> and in Merchandise </w:delText>
          </w:r>
        </w:del>
      </w:ins>
      <w:ins w:id="22" w:author="Jay Hamilton" w:date="2018-05-25T14:07:00Z">
        <w:r w:rsidR="0098376B">
          <w:t xml:space="preserve"> and HeroesSquad inventories</w:t>
        </w:r>
      </w:ins>
      <w:r w:rsidR="00312CED">
        <w:t xml:space="preserve">, </w:t>
      </w:r>
      <w:r w:rsidR="006C0197">
        <w:t>the class Inventory was implemented</w:t>
      </w:r>
      <w:r w:rsidR="00E96DFB">
        <w:t>.</w:t>
      </w:r>
      <w:r w:rsidR="006C0197">
        <w:t xml:space="preserve"> </w:t>
      </w:r>
      <w:r w:rsidR="00E96DFB">
        <w:t>T</w:t>
      </w:r>
      <w:r w:rsidR="006C0197">
        <w:t xml:space="preserve">he main property </w:t>
      </w:r>
      <w:r w:rsidR="00312CED">
        <w:t xml:space="preserve">of </w:t>
      </w:r>
      <w:r w:rsidR="00E96DFB">
        <w:t>I</w:t>
      </w:r>
      <w:r w:rsidR="006C0197">
        <w:t>nventory is a</w:t>
      </w:r>
      <w:r w:rsidR="00312CED">
        <w:t xml:space="preserve"> </w:t>
      </w:r>
      <w:r w:rsidR="006C0197">
        <w:t xml:space="preserve">HashMap&lt;Collectable, Integer&gt; that stores the type of Collectable item and </w:t>
      </w:r>
      <w:r w:rsidR="00E96DFB">
        <w:t xml:space="preserve">its </w:t>
      </w:r>
      <w:r w:rsidR="00FD6135">
        <w:t xml:space="preserve">quantity </w:t>
      </w:r>
      <w:r w:rsidR="00312CED">
        <w:t>. Supporting</w:t>
      </w:r>
      <w:r w:rsidR="00FD6135">
        <w:t xml:space="preserve"> methods w</w:t>
      </w:r>
      <w:r w:rsidR="006C0197">
        <w:t>ere then created to check if a collectable was in the inventory, to return a list of the inventory objects and quantities</w:t>
      </w:r>
      <w:r w:rsidR="00E96DFB">
        <w:t>,</w:t>
      </w:r>
      <w:r w:rsidR="006C0197">
        <w:t xml:space="preserve"> </w:t>
      </w:r>
      <w:r w:rsidR="00E96DFB">
        <w:t xml:space="preserve">and </w:t>
      </w:r>
      <w:r w:rsidR="006C0197">
        <w:t xml:space="preserve">to add and delete elements from </w:t>
      </w:r>
      <w:r w:rsidR="006C0197" w:rsidRPr="006C0197">
        <w:t>the</w:t>
      </w:r>
      <w:r w:rsidR="006C0197">
        <w:t xml:space="preserve"> inventory. </w:t>
      </w:r>
    </w:p>
    <w:p w14:paraId="48D844BE" w14:textId="3AC97C1B" w:rsidR="001E4261" w:rsidRDefault="001E4261" w:rsidP="00374E3D">
      <w:ins w:id="23" w:author="Lorenzo Fasano" w:date="2018-05-25T11:06:00Z">
        <w:r>
          <w:t>The implementation of a</w:t>
        </w:r>
      </w:ins>
      <w:ins w:id="24" w:author="Lorenzo Fasano" w:date="2018-05-25T11:11:00Z">
        <w:r>
          <w:t xml:space="preserve"> reliable system to</w:t>
        </w:r>
      </w:ins>
      <w:ins w:id="25" w:author="Lorenzo Fasano" w:date="2018-05-25T11:07:00Z">
        <w:r>
          <w:t xml:space="preserve"> </w:t>
        </w:r>
        <w:del w:id="26" w:author="Jay Hamilton" w:date="2018-05-25T14:10:00Z">
          <w:r w:rsidDel="00A3675D">
            <w:delText>collect</w:delText>
          </w:r>
        </w:del>
      </w:ins>
      <w:ins w:id="27" w:author="Jay Hamilton" w:date="2018-05-25T14:10:00Z">
        <w:r w:rsidR="00A3675D">
          <w:t>organise</w:t>
        </w:r>
      </w:ins>
      <w:ins w:id="28" w:author="Lorenzo Fasano" w:date="2018-05-25T11:07:00Z">
        <w:r>
          <w:t xml:space="preserve"> Collectable items together with the implementat</w:t>
        </w:r>
      </w:ins>
      <w:ins w:id="29" w:author="Lorenzo Fasano" w:date="2018-05-25T11:08:00Z">
        <w:r>
          <w:t>ion of abstract low</w:t>
        </w:r>
      </w:ins>
      <w:ins w:id="30" w:author="Jay Hamilton" w:date="2018-05-25T14:27:00Z">
        <w:r w:rsidR="00DA55FB">
          <w:t>-</w:t>
        </w:r>
      </w:ins>
      <w:ins w:id="31" w:author="Lorenzo Fasano" w:date="2018-05-25T11:08:00Z">
        <w:del w:id="32" w:author="Jay Hamilton" w:date="2018-05-25T14:27:00Z">
          <w:r w:rsidDel="00DA55FB">
            <w:delText xml:space="preserve"> </w:delText>
          </w:r>
        </w:del>
        <w:r>
          <w:t xml:space="preserve">level classes was a </w:t>
        </w:r>
      </w:ins>
      <w:ins w:id="33" w:author="Lorenzo Fasano" w:date="2018-05-25T11:09:00Z">
        <w:r>
          <w:t xml:space="preserve">key design feature </w:t>
        </w:r>
      </w:ins>
      <w:ins w:id="34" w:author="Lorenzo Fasano" w:date="2018-05-25T11:10:00Z">
        <w:r>
          <w:t>that al</w:t>
        </w:r>
      </w:ins>
      <w:ins w:id="35" w:author="Lorenzo Fasano" w:date="2018-05-25T11:11:00Z">
        <w:r>
          <w:t xml:space="preserve">lowed </w:t>
        </w:r>
        <w:del w:id="36" w:author="Jay Hamilton" w:date="2018-05-25T14:11:00Z">
          <w:r w:rsidDel="00A3675D">
            <w:delText>a more flowless</w:delText>
          </w:r>
        </w:del>
      </w:ins>
      <w:ins w:id="37" w:author="Jay Hamilton" w:date="2018-05-25T14:11:00Z">
        <w:r w:rsidR="00A3675D">
          <w:t>a simple and modular</w:t>
        </w:r>
      </w:ins>
      <w:ins w:id="38" w:author="Lorenzo Fasano" w:date="2018-05-25T11:11:00Z">
        <w:r>
          <w:t xml:space="preserve"> design of the </w:t>
        </w:r>
        <w:proofErr w:type="gramStart"/>
        <w:r>
          <w:t>high level</w:t>
        </w:r>
        <w:proofErr w:type="gramEnd"/>
        <w:r>
          <w:t xml:space="preserve"> </w:t>
        </w:r>
      </w:ins>
      <w:ins w:id="39" w:author="Jay Hamilton" w:date="2018-05-25T14:12:00Z">
        <w:r w:rsidR="00A3675D">
          <w:t>structure</w:t>
        </w:r>
      </w:ins>
      <w:ins w:id="40" w:author="Lorenzo Fasano" w:date="2018-05-25T11:11:00Z">
        <w:del w:id="41" w:author="Jay Hamilton" w:date="2018-05-25T14:12:00Z">
          <w:r w:rsidDel="00A3675D">
            <w:delText>code</w:delText>
          </w:r>
        </w:del>
        <w:r>
          <w:t>.</w:t>
        </w:r>
      </w:ins>
    </w:p>
    <w:p w14:paraId="2BD216E6" w14:textId="77777777" w:rsidR="003A7F5C" w:rsidRDefault="006C0197" w:rsidP="00374E3D">
      <w:r>
        <w:t xml:space="preserve">A similar concept was applied for the creation of the </w:t>
      </w:r>
      <w:proofErr w:type="spellStart"/>
      <w:r>
        <w:t>HealingWard</w:t>
      </w:r>
      <w:proofErr w:type="spellEnd"/>
      <w:r>
        <w:t xml:space="preserve"> class used inside the Hospital</w:t>
      </w:r>
      <w:r w:rsidR="00E96DFB">
        <w:t xml:space="preserve"> class</w:t>
      </w:r>
      <w:r>
        <w:t xml:space="preserve"> to store the information of </w:t>
      </w:r>
      <w:r w:rsidR="00E96DFB">
        <w:t xml:space="preserve">the </w:t>
      </w:r>
      <w:r>
        <w:t xml:space="preserve">Hero objects that are </w:t>
      </w:r>
      <w:r w:rsidR="00312CED">
        <w:t xml:space="preserve">healed </w:t>
      </w:r>
      <w:r>
        <w:t xml:space="preserve">using </w:t>
      </w:r>
      <w:proofErr w:type="spellStart"/>
      <w:r>
        <w:t>HealingItem</w:t>
      </w:r>
      <w:proofErr w:type="spellEnd"/>
      <w:r>
        <w:t xml:space="preserve"> objects. In </w:t>
      </w:r>
      <w:proofErr w:type="spellStart"/>
      <w:r>
        <w:t>HealingWard</w:t>
      </w:r>
      <w:proofErr w:type="spellEnd"/>
      <w:r w:rsidR="00E96DFB">
        <w:t>,</w:t>
      </w:r>
      <w:r>
        <w:t xml:space="preserve"> the main property is </w:t>
      </w:r>
      <w:proofErr w:type="spellStart"/>
      <w:r>
        <w:t>healingWard</w:t>
      </w:r>
      <w:proofErr w:type="spellEnd"/>
      <w:r w:rsidR="00E96DFB">
        <w:t>,</w:t>
      </w:r>
      <w:r>
        <w:t xml:space="preserve"> a HashMap&lt;Hero, Integer&gt;</w:t>
      </w:r>
      <w:r w:rsidR="00E96DFB">
        <w:t>,</w:t>
      </w:r>
      <w:r>
        <w:t xml:space="preserve"> which stores the hero </w:t>
      </w:r>
      <w:r w:rsidR="00312CED">
        <w:t>being healed</w:t>
      </w:r>
      <w:r>
        <w:t xml:space="preserve"> and the time </w:t>
      </w:r>
      <w:r w:rsidR="00312CED">
        <w:t>it will take until that hero is fully healed</w:t>
      </w:r>
      <w:r>
        <w:t>. The time update</w:t>
      </w:r>
      <w:r w:rsidR="00312CED">
        <w:t>s</w:t>
      </w:r>
      <w:r>
        <w:t xml:space="preserve"> in the </w:t>
      </w:r>
      <w:proofErr w:type="spellStart"/>
      <w:r>
        <w:t>HealingWard</w:t>
      </w:r>
      <w:proofErr w:type="spellEnd"/>
      <w:r>
        <w:t xml:space="preserve"> property </w:t>
      </w:r>
      <w:r w:rsidR="00E96DFB">
        <w:t xml:space="preserve">are </w:t>
      </w:r>
      <w:r>
        <w:t xml:space="preserve">achieved </w:t>
      </w:r>
      <w:r w:rsidR="00E96DFB">
        <w:t xml:space="preserve">by </w:t>
      </w:r>
      <w:r>
        <w:t xml:space="preserve">using a secondary thread and </w:t>
      </w:r>
      <w:r w:rsidR="00E96DFB">
        <w:t xml:space="preserve">by </w:t>
      </w:r>
      <w:r>
        <w:t>constantly decreasing the Integer stored for each Hero object.</w:t>
      </w:r>
    </w:p>
    <w:p w14:paraId="35C54248" w14:textId="77777777" w:rsidR="001E4261" w:rsidRDefault="00FD6135" w:rsidP="00374E3D">
      <w:pPr>
        <w:rPr>
          <w:ins w:id="42" w:author="Lorenzo Fasano" w:date="2018-05-25T11:16:00Z"/>
        </w:rPr>
      </w:pPr>
      <w:r>
        <w:t xml:space="preserve">The communication between the HeroesSquad object and the Building objects was </w:t>
      </w:r>
      <w:r w:rsidR="00E96DFB">
        <w:t xml:space="preserve">achieved </w:t>
      </w:r>
      <w:r>
        <w:t xml:space="preserve">by creating a series of methods that used the HeroesSquad object setters and getters </w:t>
      </w:r>
      <w:r w:rsidR="00E96DFB">
        <w:t xml:space="preserve">to </w:t>
      </w:r>
      <w:r>
        <w:t>modify this object depending on events.</w:t>
      </w:r>
      <w:ins w:id="43" w:author="Lorenzo Fasano" w:date="2018-05-25T11:04:00Z">
        <w:r w:rsidR="001E4261">
          <w:t xml:space="preserve"> </w:t>
        </w:r>
      </w:ins>
      <w:del w:id="44" w:author="Lorenzo Fasano" w:date="2018-05-25T11:04:00Z">
        <w:r w:rsidDel="001E4261">
          <w:delText xml:space="preserve"> </w:delText>
        </w:r>
      </w:del>
    </w:p>
    <w:p w14:paraId="6B8C9DFE" w14:textId="77777777" w:rsidR="00FD6135" w:rsidDel="001E4261" w:rsidRDefault="00FD6135" w:rsidP="00374E3D">
      <w:pPr>
        <w:rPr>
          <w:del w:id="45" w:author="Lorenzo Fasano" w:date="2018-05-25T11:18:00Z"/>
        </w:rPr>
      </w:pPr>
      <w:del w:id="46" w:author="Lorenzo Fasano" w:date="2018-05-25T11:18:00Z">
        <w:r w:rsidDel="001E4261">
          <w:delText>At a higher level the existence of the Engine class and helpers allowed to keep track of the HeroesSquad object, the right</w:delText>
        </w:r>
        <w:r w:rsidR="00E96DFB" w:rsidDel="001E4261">
          <w:delText xml:space="preserve"> current</w:delText>
        </w:r>
        <w:r w:rsidDel="001E4261">
          <w:delText xml:space="preserve"> City and </w:delText>
        </w:r>
        <w:r w:rsidR="00E96DFB" w:rsidDel="001E4261">
          <w:delText>of the current Villain</w:delText>
        </w:r>
        <w:r w:rsidDel="001E4261">
          <w:delText>, this was done using GameWindowManager in the GUI application as explained in the next paragraph.</w:delText>
        </w:r>
      </w:del>
    </w:p>
    <w:p w14:paraId="0C961150" w14:textId="5EAAF3D2" w:rsidR="00374E3D" w:rsidDel="001E4261" w:rsidRDefault="006C0197" w:rsidP="00374E3D">
      <w:pPr>
        <w:rPr>
          <w:del w:id="47" w:author="Lorenzo Fasano" w:date="2018-05-25T11:18:00Z"/>
        </w:rPr>
      </w:pPr>
      <w:r>
        <w:t xml:space="preserve">Once the command line version of the game was created the GUI version was started. The class </w:t>
      </w:r>
      <w:proofErr w:type="spellStart"/>
      <w:r>
        <w:t>GameWindowManager</w:t>
      </w:r>
      <w:proofErr w:type="spellEnd"/>
      <w:r>
        <w:t xml:space="preserve"> deals with opening and giving visibility to the windows in the right order</w:t>
      </w:r>
      <w:ins w:id="48" w:author="Lorenzo Fasano" w:date="2018-05-25T11:18:00Z">
        <w:r w:rsidR="001E4261">
          <w:t>,</w:t>
        </w:r>
      </w:ins>
      <w:ins w:id="49" w:author="Jay Hamilton" w:date="2018-05-25T14:28:00Z">
        <w:r w:rsidR="00DA55FB">
          <w:t xml:space="preserve"> </w:t>
        </w:r>
      </w:ins>
      <w:del w:id="50" w:author="Lorenzo Fasano" w:date="2018-05-25T11:18:00Z">
        <w:r w:rsidDel="001E4261">
          <w:delText xml:space="preserve"> and </w:delText>
        </w:r>
      </w:del>
      <w:r>
        <w:t xml:space="preserve">it is </w:t>
      </w:r>
      <w:ins w:id="51" w:author="Lorenzo Fasano" w:date="2018-05-25T11:18:00Z">
        <w:r w:rsidR="001E4261">
          <w:t xml:space="preserve">also </w:t>
        </w:r>
      </w:ins>
      <w:r>
        <w:t xml:space="preserve">responsible </w:t>
      </w:r>
      <w:r w:rsidR="00E96DFB">
        <w:t xml:space="preserve">of updating </w:t>
      </w:r>
      <w:r>
        <w:t xml:space="preserve">the HeroesSquad, Villains and </w:t>
      </w:r>
      <w:del w:id="52" w:author="Jay Hamilton" w:date="2018-05-25T14:13:00Z">
        <w:r w:rsidDel="004D1B0A">
          <w:delText>list of City</w:delText>
        </w:r>
      </w:del>
      <w:proofErr w:type="spellStart"/>
      <w:ins w:id="53" w:author="Jay Hamilton" w:date="2018-05-25T14:13:00Z">
        <w:r w:rsidR="004D1B0A">
          <w:t>Worl</w:t>
        </w:r>
      </w:ins>
      <w:ins w:id="54" w:author="Jay Hamilton" w:date="2018-05-25T14:14:00Z">
        <w:r w:rsidR="003F0719">
          <w:t>d</w:t>
        </w:r>
      </w:ins>
      <w:del w:id="55" w:author="Jay Hamilton" w:date="2018-05-25T14:13:00Z">
        <w:r w:rsidDel="004D1B0A">
          <w:delText xml:space="preserve"> </w:delText>
        </w:r>
      </w:del>
      <w:r>
        <w:t>objects</w:t>
      </w:r>
      <w:proofErr w:type="spellEnd"/>
      <w:r>
        <w:t xml:space="preserve"> (</w:t>
      </w:r>
      <w:del w:id="56" w:author="Jay Hamilton" w:date="2018-05-25T14:13:00Z">
        <w:r w:rsidDel="004D1B0A">
          <w:delText>world</w:delText>
        </w:r>
      </w:del>
      <w:ins w:id="57" w:author="Jay Hamilton" w:date="2018-05-25T14:13:00Z">
        <w:r w:rsidR="004D1B0A">
          <w:t xml:space="preserve">An </w:t>
        </w:r>
        <w:proofErr w:type="spellStart"/>
        <w:r w:rsidR="004D1B0A">
          <w:t>ArrayList</w:t>
        </w:r>
        <w:proofErr w:type="spellEnd"/>
        <w:r w:rsidR="004D1B0A">
          <w:t xml:space="preserve"> of </w:t>
        </w:r>
      </w:ins>
      <w:ins w:id="58" w:author="Jay Hamilton" w:date="2018-05-25T14:14:00Z">
        <w:r w:rsidR="004D1B0A">
          <w:t>C</w:t>
        </w:r>
      </w:ins>
      <w:ins w:id="59" w:author="Jay Hamilton" w:date="2018-05-25T14:13:00Z">
        <w:r w:rsidR="004D1B0A">
          <w:t>it</w:t>
        </w:r>
      </w:ins>
      <w:ins w:id="60" w:author="Jay Hamilton" w:date="2018-05-25T14:14:00Z">
        <w:r w:rsidR="004D1B0A">
          <w:t>y Objects</w:t>
        </w:r>
      </w:ins>
      <w:r>
        <w:t xml:space="preserve">) </w:t>
      </w:r>
      <w:r w:rsidR="00E96DFB">
        <w:t xml:space="preserve">while the game is running. </w:t>
      </w:r>
    </w:p>
    <w:p w14:paraId="7422DD3C" w14:textId="68FE2F1B" w:rsidR="0018443E" w:rsidRDefault="0018443E" w:rsidP="00374E3D">
      <w:r>
        <w:t>T</w:t>
      </w:r>
      <w:ins w:id="61" w:author="Lorenzo Fasano" w:date="2018-05-25T11:19:00Z">
        <w:r w:rsidR="001E4261">
          <w:t xml:space="preserve">his </w:t>
        </w:r>
      </w:ins>
      <w:del w:id="62" w:author="Lorenzo Fasano" w:date="2018-05-25T11:19:00Z">
        <w:r w:rsidDel="001E4261">
          <w:delText xml:space="preserve">he GameWindowManager </w:delText>
        </w:r>
      </w:del>
      <w:r>
        <w:t xml:space="preserve">class also contains the main logic behind the </w:t>
      </w:r>
      <w:del w:id="63" w:author="Jay Hamilton" w:date="2018-05-25T14:15:00Z">
        <w:r w:rsidDel="003F0719">
          <w:delText xml:space="preserve">implementation of </w:delText>
        </w:r>
      </w:del>
      <w:proofErr w:type="spellStart"/>
      <w:r>
        <w:t>th</w:t>
      </w:r>
      <w:del w:id="64" w:author="Lorenzo Fasano" w:date="2018-05-25T11:14:00Z">
        <w:r w:rsidDel="001E4261">
          <w:delText xml:space="preserve">e </w:delText>
        </w:r>
      </w:del>
      <w:r>
        <w:t>serialisation</w:t>
      </w:r>
      <w:proofErr w:type="spellEnd"/>
      <w:r>
        <w:t xml:space="preserve"> of the game</w:t>
      </w:r>
      <w:ins w:id="65" w:author="Jay Hamilton" w:date="2018-05-25T14:15:00Z">
        <w:r w:rsidR="003F0719">
          <w:t>s</w:t>
        </w:r>
      </w:ins>
      <w:r>
        <w:t xml:space="preserve"> </w:t>
      </w:r>
      <w:proofErr w:type="gramStart"/>
      <w:r>
        <w:t>current status</w:t>
      </w:r>
      <w:proofErr w:type="gramEnd"/>
      <w:r>
        <w:t xml:space="preserve"> and the </w:t>
      </w:r>
      <w:ins w:id="66" w:author="Jay Hamilton" w:date="2018-05-25T14:15:00Z">
        <w:r w:rsidR="003F0719">
          <w:t>saving</w:t>
        </w:r>
        <w:r w:rsidR="003F0719">
          <w:t xml:space="preserve"> of the </w:t>
        </w:r>
      </w:ins>
      <w:r>
        <w:t>scores</w:t>
      </w:r>
      <w:del w:id="67" w:author="Jay Hamilton" w:date="2018-05-25T14:15:00Z">
        <w:r w:rsidDel="003F0719">
          <w:delText xml:space="preserve"> saving</w:delText>
        </w:r>
      </w:del>
      <w:r>
        <w:t>.</w:t>
      </w:r>
    </w:p>
    <w:p w14:paraId="788E4952" w14:textId="635512C6" w:rsidR="001E4261" w:rsidRDefault="006C0197" w:rsidP="00374E3D">
      <w:pPr>
        <w:rPr>
          <w:ins w:id="68" w:author="Lorenzo Fasano" w:date="2018-05-25T11:31:00Z"/>
        </w:rPr>
      </w:pPr>
      <w:r>
        <w:t>Junit5 has been used for testing</w:t>
      </w:r>
      <w:r w:rsidR="00E96DFB">
        <w:t xml:space="preserve"> the application.</w:t>
      </w:r>
      <w:ins w:id="69" w:author="Lorenzo Fasano" w:date="2018-05-25T11:19:00Z">
        <w:r w:rsidR="001E4261">
          <w:t xml:space="preserve"> </w:t>
        </w:r>
      </w:ins>
      <w:r w:rsidR="00E96DFB">
        <w:t>A total of 41 JUnit testing classes</w:t>
      </w:r>
      <w:r>
        <w:t xml:space="preserve"> </w:t>
      </w:r>
      <w:r w:rsidR="00E96DFB">
        <w:t xml:space="preserve">were created to make sure we were writing reliable code. </w:t>
      </w:r>
      <w:r>
        <w:t>Junit extensions @</w:t>
      </w:r>
      <w:proofErr w:type="spellStart"/>
      <w:r>
        <w:t>BeforeEach</w:t>
      </w:r>
      <w:proofErr w:type="spellEnd"/>
      <w:r>
        <w:t>, @</w:t>
      </w:r>
      <w:proofErr w:type="spellStart"/>
      <w:r>
        <w:t>AfterEach</w:t>
      </w:r>
      <w:proofErr w:type="spellEnd"/>
      <w:r>
        <w:t xml:space="preserve"> and </w:t>
      </w:r>
      <w:r>
        <w:lastRenderedPageBreak/>
        <w:t>@</w:t>
      </w:r>
      <w:proofErr w:type="spellStart"/>
      <w:r>
        <w:t>RepeatedTest</w:t>
      </w:r>
      <w:proofErr w:type="spellEnd"/>
      <w:r>
        <w:t>(int</w:t>
      </w:r>
      <w:del w:id="70" w:author="Lorenzo Fasano" w:date="2018-05-25T11:20:00Z">
        <w:r w:rsidDel="001E4261">
          <w:delText>eger</w:delText>
        </w:r>
      </w:del>
      <w:r>
        <w:t>) w</w:t>
      </w:r>
      <w:del w:id="71" w:author="Lorenzo Fasano" w:date="2018-05-25T11:29:00Z">
        <w:r w:rsidDel="001E4261">
          <w:delText>h</w:delText>
        </w:r>
      </w:del>
      <w:r>
        <w:t>ere particularly useful for speeding up the tests creation</w:t>
      </w:r>
      <w:ins w:id="72" w:author="Lorenzo Fasano" w:date="2018-05-25T11:20:00Z">
        <w:r w:rsidR="001E4261">
          <w:t>,</w:t>
        </w:r>
      </w:ins>
      <w:ins w:id="73" w:author="Jay Hamilton" w:date="2018-05-25T14:29:00Z">
        <w:r w:rsidR="00E9628F">
          <w:t xml:space="preserve"> </w:t>
        </w:r>
      </w:ins>
      <w:del w:id="74" w:author="Lorenzo Fasano" w:date="2018-05-25T11:20:00Z">
        <w:r w:rsidDel="001E4261">
          <w:delText xml:space="preserve"> and </w:delText>
        </w:r>
      </w:del>
      <w:r>
        <w:t>to make sure that tests were run independently from each other</w:t>
      </w:r>
      <w:ins w:id="75" w:author="Lorenzo Fasano" w:date="2018-05-25T11:20:00Z">
        <w:r w:rsidR="001E4261">
          <w:t xml:space="preserve"> and to </w:t>
        </w:r>
      </w:ins>
      <w:ins w:id="76" w:author="Lorenzo Fasano" w:date="2018-05-25T11:21:00Z">
        <w:r w:rsidR="001E4261">
          <w:t>test methods that use random events</w:t>
        </w:r>
      </w:ins>
      <w:r>
        <w:t>.</w:t>
      </w:r>
      <w:del w:id="77" w:author="Lorenzo Fasano" w:date="2018-05-25T11:31:00Z">
        <w:r w:rsidDel="001E4261">
          <w:delText xml:space="preserve"> </w:delText>
        </w:r>
      </w:del>
    </w:p>
    <w:p w14:paraId="059FB8D1" w14:textId="402B2768" w:rsidR="006C0197" w:rsidRPr="006C0197" w:rsidRDefault="006C0197" w:rsidP="00374E3D">
      <w:r>
        <w:t>Only after thoroughly testing the low level classes</w:t>
      </w:r>
      <w:ins w:id="78" w:author="Lorenzo Fasano" w:date="2018-05-25T11:28:00Z">
        <w:r w:rsidR="001E4261">
          <w:t>,</w:t>
        </w:r>
      </w:ins>
      <w:r>
        <w:t xml:space="preserve"> the higher level functionality, such </w:t>
      </w:r>
      <w:r w:rsidR="00E96DFB">
        <w:t>as the implementation of</w:t>
      </w:r>
      <w:r>
        <w:t xml:space="preserve"> City </w:t>
      </w:r>
      <w:r w:rsidR="00E96DFB">
        <w:t>and</w:t>
      </w:r>
      <w:r>
        <w:t xml:space="preserve"> HeroesSquad </w:t>
      </w:r>
      <w:r w:rsidR="00E96DFB">
        <w:t>classes</w:t>
      </w:r>
      <w:r>
        <w:t xml:space="preserve">, was </w:t>
      </w:r>
      <w:r w:rsidR="00E96DFB">
        <w:t xml:space="preserve">added </w:t>
      </w:r>
      <w:r>
        <w:t xml:space="preserve">and </w:t>
      </w:r>
      <w:del w:id="79" w:author="Lorenzo Fasano" w:date="2018-05-25T11:32:00Z">
        <w:r w:rsidDel="001E4261">
          <w:delText xml:space="preserve">then </w:delText>
        </w:r>
      </w:del>
      <w:r>
        <w:t xml:space="preserve">tested. The method interact() present in objects that extend Buiding.java was useful for the creation of the command line version of the game and, once the game was finished it remained important to be able to test the functionality of Building, </w:t>
      </w:r>
      <w:proofErr w:type="spellStart"/>
      <w:r>
        <w:t>HealingWard</w:t>
      </w:r>
      <w:proofErr w:type="spellEnd"/>
      <w:r>
        <w:t xml:space="preserve">, Inventory, HeroesSquad, City and Villains </w:t>
      </w:r>
      <w:r w:rsidR="00E96DFB">
        <w:t>classes</w:t>
      </w:r>
      <w:r>
        <w:t>.</w:t>
      </w:r>
      <w:r w:rsidR="00FD6135">
        <w:t xml:space="preserve"> The </w:t>
      </w:r>
      <w:r w:rsidR="00E96DFB">
        <w:t xml:space="preserve">final test coverage of the project </w:t>
      </w:r>
      <w:ins w:id="80" w:author="Lorenzo Fasano" w:date="2018-05-25T11:30:00Z">
        <w:r w:rsidR="001E4261">
          <w:t>was</w:t>
        </w:r>
      </w:ins>
      <w:ins w:id="81" w:author="Jay Hamilton" w:date="2018-05-25T14:28:00Z">
        <w:r w:rsidR="00DA55FB">
          <w:t xml:space="preserve"> </w:t>
        </w:r>
      </w:ins>
      <w:del w:id="82" w:author="Lorenzo Fasano" w:date="2018-05-25T11:30:00Z">
        <w:r w:rsidR="00E96DFB" w:rsidDel="001E4261">
          <w:delText xml:space="preserve">is around </w:delText>
        </w:r>
      </w:del>
      <w:r w:rsidR="00E96DFB" w:rsidRPr="001E4261">
        <w:t>5</w:t>
      </w:r>
      <w:ins w:id="83" w:author="Lorenzo Fasano" w:date="2018-05-25T10:52:00Z">
        <w:r w:rsidR="001E4261" w:rsidRPr="001E4261">
          <w:t>5</w:t>
        </w:r>
      </w:ins>
      <w:del w:id="84" w:author="Lorenzo Fasano" w:date="2018-05-25T10:52:00Z">
        <w:r w:rsidR="00E96DFB" w:rsidRPr="001E4261" w:rsidDel="001E4261">
          <w:delText>2</w:delText>
        </w:r>
      </w:del>
      <w:r w:rsidR="00E96DFB">
        <w:t>%.</w:t>
      </w:r>
      <w:ins w:id="85" w:author="Jay Hamilton" w:date="2018-05-25T14:29:00Z">
        <w:r w:rsidR="00891842">
          <w:t xml:space="preserve"> </w:t>
        </w:r>
      </w:ins>
      <w:proofErr w:type="gramStart"/>
      <w:r w:rsidR="00E96DFB">
        <w:t>T</w:t>
      </w:r>
      <w:r w:rsidR="00FD6135">
        <w:t>he</w:t>
      </w:r>
      <w:proofErr w:type="gramEnd"/>
      <w:r w:rsidR="00FD6135">
        <w:t xml:space="preserve"> modularity of the code helped </w:t>
      </w:r>
      <w:del w:id="86" w:author="Jay Hamilton" w:date="2018-05-25T14:16:00Z">
        <w:r w:rsidR="00FD6135" w:rsidDel="003F0719">
          <w:delText xml:space="preserve">having </w:delText>
        </w:r>
      </w:del>
      <w:ins w:id="87" w:author="Jay Hamilton" w:date="2018-05-25T14:16:00Z">
        <w:r w:rsidR="003F0719">
          <w:t>ensure</w:t>
        </w:r>
        <w:r w:rsidR="003F0719">
          <w:t xml:space="preserve"> </w:t>
        </w:r>
      </w:ins>
      <w:r w:rsidR="00FD6135">
        <w:t>high test</w:t>
      </w:r>
      <w:del w:id="88" w:author="Jay Hamilton" w:date="2018-05-25T14:16:00Z">
        <w:r w:rsidR="00FD6135" w:rsidDel="003F0719">
          <w:delText>able code</w:delText>
        </w:r>
      </w:del>
      <w:ins w:id="89" w:author="Jay Hamilton" w:date="2018-05-25T14:17:00Z">
        <w:r w:rsidR="003F0719">
          <w:t xml:space="preserve"> coverage</w:t>
        </w:r>
      </w:ins>
      <w:r w:rsidR="00FD6135">
        <w:t xml:space="preserve">, however, no Swing window </w:t>
      </w:r>
      <w:del w:id="90" w:author="Lorenzo Fasano" w:date="2018-05-25T11:30:00Z">
        <w:r w:rsidR="00FD6135" w:rsidDel="001E4261">
          <w:delText>has been</w:delText>
        </w:r>
      </w:del>
      <w:ins w:id="91" w:author="Lorenzo Fasano" w:date="2018-05-25T11:30:00Z">
        <w:r w:rsidR="001E4261">
          <w:t>was</w:t>
        </w:r>
      </w:ins>
      <w:r w:rsidR="00FD6135">
        <w:t xml:space="preserve"> tested, in the next project more attention will be put in the discovery of new techniques to test the GUI components.</w:t>
      </w:r>
    </w:p>
    <w:p w14:paraId="5B81DE4D" w14:textId="7731C1D8" w:rsidR="00FD6135" w:rsidRDefault="00FD6135" w:rsidP="00374E3D">
      <w:r>
        <w:t xml:space="preserve">The overall result of this assignment </w:t>
      </w:r>
      <w:r w:rsidR="00173270">
        <w:t xml:space="preserve">has </w:t>
      </w:r>
      <w:r w:rsidR="00E96DFB">
        <w:t xml:space="preserve">been </w:t>
      </w:r>
      <w:r w:rsidR="00173270">
        <w:t>rewarding</w:t>
      </w:r>
      <w:r>
        <w:t xml:space="preserve"> as it was a significantly bigger project compared to what </w:t>
      </w:r>
      <w:r w:rsidR="00173270">
        <w:t xml:space="preserve">we </w:t>
      </w:r>
      <w:r>
        <w:t xml:space="preserve">have done in the past, the collaboration has been intense and </w:t>
      </w:r>
      <w:del w:id="92" w:author="Jay Hamilton" w:date="2018-05-25T14:18:00Z">
        <w:r w:rsidDel="003F0719">
          <w:delText xml:space="preserve">a significant effort has </w:delText>
        </w:r>
        <w:r w:rsidR="00E96DFB" w:rsidDel="003F0719">
          <w:delText xml:space="preserve">been </w:delText>
        </w:r>
        <w:r w:rsidR="00173270" w:rsidDel="003F0719">
          <w:delText>provided</w:delText>
        </w:r>
        <w:r w:rsidDel="003F0719">
          <w:delText xml:space="preserve"> </w:delText>
        </w:r>
        <w:r w:rsidR="00E96DFB" w:rsidDel="003F0719">
          <w:delText xml:space="preserve">by </w:delText>
        </w:r>
        <w:r w:rsidDel="003F0719">
          <w:delText>both partners</w:delText>
        </w:r>
      </w:del>
      <w:ins w:id="93" w:author="Jay Hamilton" w:date="2018-05-25T14:18:00Z">
        <w:r w:rsidR="003F0719">
          <w:t>both partners made significant commitments to the p</w:t>
        </w:r>
      </w:ins>
      <w:ins w:id="94" w:author="Jay Hamilton" w:date="2018-05-25T14:19:00Z">
        <w:r w:rsidR="003F0719">
          <w:t>roject</w:t>
        </w:r>
      </w:ins>
      <w:r>
        <w:t xml:space="preserve">. </w:t>
      </w:r>
      <w:r w:rsidR="00173270">
        <w:t xml:space="preserve">Agreed </w:t>
      </w:r>
      <w:r>
        <w:t xml:space="preserve">deadlines </w:t>
      </w:r>
      <w:r w:rsidR="00173270">
        <w:t>were</w:t>
      </w:r>
      <w:r>
        <w:t xml:space="preserve"> respected and the communication </w:t>
      </w:r>
      <w:r w:rsidR="00E96DFB">
        <w:t xml:space="preserve">was </w:t>
      </w:r>
      <w:r w:rsidR="00173270">
        <w:t>consistent</w:t>
      </w:r>
      <w:r w:rsidR="00E96DFB">
        <w:t>.</w:t>
      </w:r>
      <w:ins w:id="95" w:author="Jay Hamilton" w:date="2018-05-25T14:19:00Z">
        <w:r w:rsidR="00D43864">
          <w:t xml:space="preserve"> </w:t>
        </w:r>
      </w:ins>
      <w:r w:rsidR="00E96DFB">
        <w:t>T</w:t>
      </w:r>
      <w:r>
        <w:t xml:space="preserve">he use of GitHub as a </w:t>
      </w:r>
      <w:r w:rsidR="00173270">
        <w:t xml:space="preserve">version control </w:t>
      </w:r>
      <w:r>
        <w:t xml:space="preserve">platform facilitated </w:t>
      </w:r>
      <w:ins w:id="96" w:author="Jay Hamilton" w:date="2018-05-25T14:20:00Z">
        <w:r w:rsidR="00D43864">
          <w:t xml:space="preserve">consistent </w:t>
        </w:r>
      </w:ins>
      <w:r>
        <w:t>code update</w:t>
      </w:r>
      <w:r w:rsidR="00173270">
        <w:t>s and backups.</w:t>
      </w:r>
    </w:p>
    <w:p w14:paraId="203A088A" w14:textId="12ACD5F6" w:rsidR="00FD6135" w:rsidRDefault="00FD6135" w:rsidP="00374E3D">
      <w:r>
        <w:t>This project has been time consuming as both part</w:t>
      </w:r>
      <w:r w:rsidR="00312CED">
        <w:t>ies</w:t>
      </w:r>
      <w:r>
        <w:t xml:space="preserve"> were new to software development using Java, scaling techniques and testing</w:t>
      </w:r>
      <w:ins w:id="97" w:author="Lorenzo Fasano" w:date="2018-05-25T11:34:00Z">
        <w:r w:rsidR="001E4261">
          <w:t>.</w:t>
        </w:r>
      </w:ins>
      <w:del w:id="98" w:author="Lorenzo Fasano" w:date="2018-05-25T11:34:00Z">
        <w:r w:rsidDel="001E4261">
          <w:delText>,</w:delText>
        </w:r>
      </w:del>
      <w:r>
        <w:t xml:space="preserve"> </w:t>
      </w:r>
      <w:ins w:id="99" w:author="Lorenzo Fasano" w:date="2018-05-25T11:34:00Z">
        <w:r w:rsidR="001E4261">
          <w:t>T</w:t>
        </w:r>
      </w:ins>
      <w:del w:id="100" w:author="Lorenzo Fasano" w:date="2018-05-25T11:34:00Z">
        <w:r w:rsidDel="001E4261">
          <w:delText>t</w:delText>
        </w:r>
      </w:del>
      <w:r>
        <w:t xml:space="preserve">his project helped both </w:t>
      </w:r>
      <w:r w:rsidR="00E96DFB">
        <w:t xml:space="preserve">partners </w:t>
      </w:r>
      <w:r>
        <w:t xml:space="preserve">to learn how to use API documentation and how to seek help </w:t>
      </w:r>
      <w:r w:rsidR="00173270">
        <w:t xml:space="preserve">whenever </w:t>
      </w:r>
      <w:r w:rsidR="00E96DFB">
        <w:t>the application</w:t>
      </w:r>
      <w:r w:rsidR="00173270">
        <w:t xml:space="preserve"> did</w:t>
      </w:r>
      <w:r>
        <w:t xml:space="preserve"> not work</w:t>
      </w:r>
      <w:r w:rsidR="00173270">
        <w:t xml:space="preserve"> properly</w:t>
      </w:r>
      <w:r>
        <w:t xml:space="preserve">, this </w:t>
      </w:r>
      <w:ins w:id="101" w:author="Jay Hamilton" w:date="2018-05-25T14:21:00Z">
        <w:r w:rsidR="00FF7F16">
          <w:t>has been</w:t>
        </w:r>
      </w:ins>
      <w:ins w:id="102" w:author="Jay Hamilton" w:date="2018-05-25T14:29:00Z">
        <w:r w:rsidR="00DA55FB">
          <w:t xml:space="preserve"> </w:t>
        </w:r>
      </w:ins>
      <w:del w:id="103" w:author="Jay Hamilton" w:date="2018-05-25T14:21:00Z">
        <w:r w:rsidDel="00FF7F16">
          <w:delText>is</w:delText>
        </w:r>
      </w:del>
      <w:del w:id="104" w:author="Lorenzo Fasano" w:date="2018-05-25T11:34:00Z">
        <w:r w:rsidDel="001E4261">
          <w:delText xml:space="preserve"> probably </w:delText>
        </w:r>
      </w:del>
      <w:r>
        <w:t>the most valuable part of this experience</w:t>
      </w:r>
      <w:ins w:id="105" w:author="Lorenzo Fasano" w:date="2018-05-25T11:34:00Z">
        <w:del w:id="106" w:author="Jay Hamilton" w:date="2018-05-25T14:21:00Z">
          <w:r w:rsidR="001E4261" w:rsidDel="00FF7F16">
            <w:delText xml:space="preserve"> and of this first second year semester.</w:delText>
          </w:r>
        </w:del>
      </w:ins>
      <w:del w:id="107" w:author="Jay Hamilton" w:date="2018-05-25T14:21:00Z">
        <w:r w:rsidDel="00FF7F16">
          <w:delText>.</w:delText>
        </w:r>
      </w:del>
      <w:ins w:id="108" w:author="Jay Hamilton" w:date="2018-05-25T14:29:00Z">
        <w:r w:rsidR="00DA55FB">
          <w:t>.</w:t>
        </w:r>
      </w:ins>
    </w:p>
    <w:p w14:paraId="6D66646E" w14:textId="45B54E98" w:rsidR="00FD6135" w:rsidRDefault="00FD6135" w:rsidP="00374E3D">
      <w:r>
        <w:t xml:space="preserve">Both partners agree that they contributed 50% each in the creation of this project, this includes testing, Javadoc, UML and general </w:t>
      </w:r>
      <w:r w:rsidR="00E96DFB">
        <w:t xml:space="preserve">tasks </w:t>
      </w:r>
      <w:r>
        <w:t xml:space="preserve">such as </w:t>
      </w:r>
      <w:del w:id="109" w:author="Lorenzo Fasano" w:date="2018-05-25T11:35:00Z">
        <w:r w:rsidDel="001E4261">
          <w:delText xml:space="preserve">the </w:delText>
        </w:r>
      </w:del>
      <w:r>
        <w:t>game design and</w:t>
      </w:r>
      <w:del w:id="110" w:author="Lorenzo Fasano" w:date="2018-05-25T11:35:00Z">
        <w:r w:rsidDel="001E4261">
          <w:delText xml:space="preserve"> the</w:delText>
        </w:r>
      </w:del>
      <w:r>
        <w:t xml:space="preserve"> </w:t>
      </w:r>
      <w:ins w:id="111" w:author="Jay Hamilton" w:date="2018-05-25T14:21:00Z">
        <w:r w:rsidR="00FF7F16">
          <w:t>implementation</w:t>
        </w:r>
        <w:r w:rsidR="00FF7F16">
          <w:t xml:space="preserve"> of the </w:t>
        </w:r>
      </w:ins>
      <w:r>
        <w:t>architecture</w:t>
      </w:r>
      <w:del w:id="112" w:author="Jay Hamilton" w:date="2018-05-25T14:21:00Z">
        <w:r w:rsidDel="00FF7F16">
          <w:delText xml:space="preserve"> implementation</w:delText>
        </w:r>
      </w:del>
      <w:r>
        <w:t>.</w:t>
      </w:r>
    </w:p>
    <w:p w14:paraId="0C27C90C" w14:textId="6FDC507C" w:rsidR="00FD6135" w:rsidDel="001E4261" w:rsidRDefault="00FD6135" w:rsidP="00374E3D">
      <w:pPr>
        <w:rPr>
          <w:del w:id="113" w:author="Lorenzo Fasano" w:date="2018-05-25T11:37:00Z"/>
        </w:rPr>
      </w:pPr>
      <w:r>
        <w:t>Lorenzo Fasano: My focus has been the creation of city, collectables and part of the engine packages and related Swing windows, testing and Javadoc.</w:t>
      </w:r>
      <w:ins w:id="114" w:author="Jay Hamilton" w:date="2018-05-25T14:23:00Z">
        <w:r w:rsidR="00D647A3">
          <w:t xml:space="preserve"> </w:t>
        </w:r>
      </w:ins>
      <w:ins w:id="115" w:author="Lorenzo Fasano" w:date="2018-05-25T11:37:00Z">
        <w:del w:id="116" w:author="Jay Hamilton" w:date="2018-05-25T14:23:00Z">
          <w:r w:rsidR="001E4261" w:rsidDel="00D647A3">
            <w:delText xml:space="preserve"> </w:delText>
          </w:r>
        </w:del>
      </w:ins>
      <w:del w:id="117" w:author="Lorenzo Fasano" w:date="2018-05-25T11:37:00Z">
        <w:r w:rsidDel="001E4261">
          <w:delText xml:space="preserve"> </w:delText>
        </w:r>
      </w:del>
      <w:ins w:id="118" w:author="Lorenzo Fasano" w:date="2018-05-25T11:37:00Z">
        <w:r w:rsidR="001E4261">
          <w:t xml:space="preserve">I have been implementing also the extra credit tasks involving classes serialisation. </w:t>
        </w:r>
      </w:ins>
      <w:r>
        <w:t>The most laborious process</w:t>
      </w:r>
      <w:ins w:id="119" w:author="Lorenzo Fasano" w:date="2018-05-25T11:38:00Z">
        <w:r w:rsidR="001E4261">
          <w:t xml:space="preserve"> was </w:t>
        </w:r>
      </w:ins>
      <w:del w:id="120" w:author="Lorenzo Fasano" w:date="2018-05-25T11:38:00Z">
        <w:r w:rsidDel="001E4261">
          <w:delText xml:space="preserve">es were </w:delText>
        </w:r>
      </w:del>
      <w:r>
        <w:t>the creation of reliable low-level classes and the communication between the HeroesSquad object with each building</w:t>
      </w:r>
      <w:ins w:id="121" w:author="Lorenzo Fasano" w:date="2018-05-25T11:37:00Z">
        <w:r w:rsidR="001E4261">
          <w:t>.</w:t>
        </w:r>
      </w:ins>
      <w:ins w:id="122" w:author="Lorenzo Fasano" w:date="2018-05-25T11:38:00Z">
        <w:r w:rsidR="001E4261">
          <w:t xml:space="preserve"> </w:t>
        </w:r>
      </w:ins>
      <w:del w:id="123" w:author="Lorenzo Fasano" w:date="2018-05-25T11:37:00Z">
        <w:r w:rsidDel="001E4261">
          <w:delText>.</w:delText>
        </w:r>
      </w:del>
    </w:p>
    <w:p w14:paraId="6D589937" w14:textId="5599DA3C" w:rsidR="00FD6135" w:rsidRDefault="00FD6135" w:rsidP="00374E3D">
      <w:r>
        <w:t xml:space="preserve">Jay Hamilton: My focus has been the creation of characters, minigame and part of engine packages and related Swing windows, testing and Javadoc. </w:t>
      </w:r>
      <w:ins w:id="124" w:author="Lorenzo Fasano" w:date="2018-05-25T11:39:00Z">
        <w:r w:rsidR="001E4261">
          <w:t xml:space="preserve">I was also in charge of </w:t>
        </w:r>
      </w:ins>
      <w:ins w:id="125" w:author="Lorenzo Fasano" w:date="2018-05-25T11:40:00Z">
        <w:r w:rsidR="001E4261">
          <w:t xml:space="preserve">making sure that the UI </w:t>
        </w:r>
      </w:ins>
      <w:ins w:id="126" w:author="Lorenzo Fasano" w:date="2018-05-25T11:41:00Z">
        <w:r w:rsidR="001E4261">
          <w:t>looked appealing</w:t>
        </w:r>
      </w:ins>
      <w:ins w:id="127" w:author="Jay Hamilton" w:date="2018-05-25T14:24:00Z">
        <w:r w:rsidR="001F233A">
          <w:t xml:space="preserve"> and that the game logic worked as intended</w:t>
        </w:r>
      </w:ins>
      <w:ins w:id="128" w:author="Lorenzo Fasano" w:date="2018-05-25T11:41:00Z">
        <w:r w:rsidR="001E4261">
          <w:t xml:space="preserve">. </w:t>
        </w:r>
      </w:ins>
      <w:r>
        <w:t xml:space="preserve">The </w:t>
      </w:r>
      <w:r w:rsidR="00E96DFB">
        <w:t>greatest difficult</w:t>
      </w:r>
      <w:ins w:id="129" w:author="Lorenzo Fasano" w:date="2018-05-25T11:39:00Z">
        <w:r w:rsidR="001E4261">
          <w:t>y</w:t>
        </w:r>
      </w:ins>
      <w:del w:id="130" w:author="Lorenzo Fasano" w:date="2018-05-25T11:39:00Z">
        <w:r w:rsidR="00E96DFB" w:rsidDel="001E4261">
          <w:delText>ies</w:delText>
        </w:r>
      </w:del>
      <w:r w:rsidR="00E96DFB">
        <w:t xml:space="preserve"> of this part of the project consisted </w:t>
      </w:r>
      <w:ins w:id="131" w:author="Lorenzo Fasano" w:date="2018-05-25T11:41:00Z">
        <w:r w:rsidR="001E4261">
          <w:t>of</w:t>
        </w:r>
      </w:ins>
      <w:del w:id="132" w:author="Lorenzo Fasano" w:date="2018-05-25T11:41:00Z">
        <w:r w:rsidR="00E96DFB" w:rsidDel="001E4261">
          <w:delText>in</w:delText>
        </w:r>
      </w:del>
      <w:r w:rsidR="00E96DFB">
        <w:t xml:space="preserve"> </w:t>
      </w:r>
      <w:del w:id="133" w:author="Lorenzo Fasano" w:date="2018-05-25T11:37:00Z">
        <w:r w:rsidR="00E96DFB" w:rsidDel="001E4261">
          <w:delText xml:space="preserve"> </w:delText>
        </w:r>
      </w:del>
      <w:r w:rsidR="00E96DFB" w:rsidRPr="00E96DFB">
        <w:t>creating</w:t>
      </w:r>
      <w:r w:rsidR="00E96DFB">
        <w:t xml:space="preserve"> </w:t>
      </w:r>
      <w:r>
        <w:t>the minigames</w:t>
      </w:r>
      <w:ins w:id="134" w:author="Jay Hamilton" w:date="2018-05-25T14:26:00Z">
        <w:r w:rsidR="001F233A">
          <w:t xml:space="preserve"> and character abilities</w:t>
        </w:r>
      </w:ins>
      <w:r>
        <w:t xml:space="preserve"> functionality and integrat</w:t>
      </w:r>
      <w:ins w:id="135" w:author="Jay Hamilton" w:date="2018-05-25T14:26:00Z">
        <w:r w:rsidR="001F233A">
          <w:t>ing</w:t>
        </w:r>
      </w:ins>
      <w:del w:id="136" w:author="Jay Hamilton" w:date="2018-05-25T14:26:00Z">
        <w:r w:rsidDel="001F233A">
          <w:delText>e</w:delText>
        </w:r>
      </w:del>
      <w:r>
        <w:t xml:space="preserve"> it in the game.</w:t>
      </w:r>
    </w:p>
    <w:p w14:paraId="7AFAB43C" w14:textId="77777777" w:rsidR="00FD6135" w:rsidRDefault="00FD6135" w:rsidP="00374E3D">
      <w:r>
        <w:t xml:space="preserve">The project is </w:t>
      </w:r>
      <w:r w:rsidR="00E96DFB">
        <w:t xml:space="preserve">present </w:t>
      </w:r>
      <w:r>
        <w:t xml:space="preserve">on GitHub as a private repository, anybody reading this document is </w:t>
      </w:r>
      <w:r w:rsidR="00E96DFB">
        <w:t xml:space="preserve">kindly </w:t>
      </w:r>
      <w:r>
        <w:t>invited to request access to this repository to have proof of</w:t>
      </w:r>
      <w:r w:rsidR="001E4261">
        <w:t xml:space="preserve"> </w:t>
      </w:r>
      <w:r>
        <w:t xml:space="preserve">what has been stated </w:t>
      </w:r>
      <w:r w:rsidR="00E96DFB">
        <w:t xml:space="preserve">above </w:t>
      </w:r>
      <w:r>
        <w:t>and to see the effort put into this highly rewarding project.</w:t>
      </w:r>
    </w:p>
    <w:p w14:paraId="7EE1594E" w14:textId="77777777" w:rsidR="00FD6135" w:rsidRPr="00374E3D" w:rsidRDefault="00FD6135" w:rsidP="00374E3D">
      <w:r>
        <w:t xml:space="preserve"> A total of over 400 hours has been spent on the realisation of the project and both students were satisfied with the difficulty of </w:t>
      </w:r>
      <w:del w:id="137" w:author="Lorenzo Fasano" w:date="2018-05-25T11:44:00Z">
        <w:r w:rsidDel="001E4261">
          <w:delText>the project</w:delText>
        </w:r>
      </w:del>
      <w:ins w:id="138" w:author="Lorenzo Fasano" w:date="2018-05-25T11:44:00Z">
        <w:r w:rsidR="001E4261">
          <w:t>it</w:t>
        </w:r>
      </w:ins>
      <w:r>
        <w:t xml:space="preserve"> and with the learning curve over this period.</w:t>
      </w:r>
    </w:p>
    <w:sectPr w:rsidR="00FD6135" w:rsidRPr="00374E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orenzo Fasano">
    <w15:presenceInfo w15:providerId="AD" w15:userId="S-1-5-21-1454640133-3656680842-3710842731-1001"/>
  </w15:person>
  <w15:person w15:author="Jay Hamilton">
    <w15:presenceInfo w15:providerId="AD" w15:userId="S-1-5-21-3106827754-4246373601-3694512608-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A76"/>
    <w:rsid w:val="0006551F"/>
    <w:rsid w:val="00173270"/>
    <w:rsid w:val="0018443E"/>
    <w:rsid w:val="001E4261"/>
    <w:rsid w:val="001F233A"/>
    <w:rsid w:val="00291A76"/>
    <w:rsid w:val="00312292"/>
    <w:rsid w:val="00312CED"/>
    <w:rsid w:val="00374E3D"/>
    <w:rsid w:val="003A7F5C"/>
    <w:rsid w:val="003F0719"/>
    <w:rsid w:val="004D1B0A"/>
    <w:rsid w:val="004D7F60"/>
    <w:rsid w:val="00502268"/>
    <w:rsid w:val="006C0197"/>
    <w:rsid w:val="007451D3"/>
    <w:rsid w:val="00891842"/>
    <w:rsid w:val="008E7FE9"/>
    <w:rsid w:val="0098376B"/>
    <w:rsid w:val="00A3675D"/>
    <w:rsid w:val="00D43864"/>
    <w:rsid w:val="00D647A3"/>
    <w:rsid w:val="00DA55FB"/>
    <w:rsid w:val="00E63775"/>
    <w:rsid w:val="00E9628F"/>
    <w:rsid w:val="00E96DFB"/>
    <w:rsid w:val="00EF43F5"/>
    <w:rsid w:val="00F84D56"/>
    <w:rsid w:val="00FD6135"/>
    <w:rsid w:val="00FF7F1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F6382"/>
  <w15:chartTrackingRefBased/>
  <w15:docId w15:val="{94E61B7D-8391-4822-839C-11FEAF19C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4E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4E3D"/>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5022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22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2</Pages>
  <Words>1055</Words>
  <Characters>6020</Characters>
  <Application>Microsoft Office Word</Application>
  <DocSecurity>0</DocSecurity>
  <Lines>50</Lines>
  <Paragraphs>14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Fasano</dc:creator>
  <cp:keywords/>
  <dc:description/>
  <cp:lastModifiedBy>Jay Hamilton</cp:lastModifiedBy>
  <cp:revision>19</cp:revision>
  <dcterms:created xsi:type="dcterms:W3CDTF">2018-05-22T09:09:00Z</dcterms:created>
  <dcterms:modified xsi:type="dcterms:W3CDTF">2018-05-25T02:30:00Z</dcterms:modified>
</cp:coreProperties>
</file>